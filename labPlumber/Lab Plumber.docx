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8rvmeadygg9v" w:id="0"/>
      <w:bookmarkEnd w:id="0"/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Lab Plumber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Ir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https://www.rplumber.io/articles/routing-and-input.html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color w:val="2d3f47"/>
          <w:sz w:val="26"/>
          <w:szCs w:val="26"/>
          <w:rtl w:val="0"/>
        </w:rPr>
        <w:t xml:space="preserve">Forward to Another Handler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2d3f47"/>
          <w:sz w:val="26"/>
          <w:szCs w:val="26"/>
          <w:u w:val="none"/>
        </w:rPr>
      </w:pPr>
      <w:r w:rsidDel="00000000" w:rsidR="00000000" w:rsidRPr="00000000">
        <w:rPr>
          <w:color w:val="2d3f47"/>
          <w:sz w:val="26"/>
          <w:szCs w:val="26"/>
          <w:rtl w:val="0"/>
        </w:rPr>
        <w:t xml:space="preserve">Para loggear el request en json en un directorio en su computadora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color w:val="2d3f47"/>
          <w:sz w:val="26"/>
          <w:szCs w:val="26"/>
          <w:u w:val="none"/>
        </w:rPr>
      </w:pPr>
      <w:r w:rsidDel="00000000" w:rsidR="00000000" w:rsidRPr="00000000">
        <w:rPr>
          <w:color w:val="2d3f47"/>
          <w:sz w:val="26"/>
          <w:szCs w:val="26"/>
          <w:rtl w:val="0"/>
        </w:rPr>
        <w:t xml:space="preserve">Utilice el ejercicio que hicimos del evento del titanic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2d3f47"/>
          <w:sz w:val="26"/>
          <w:szCs w:val="26"/>
          <w:u w:val="none"/>
        </w:rPr>
      </w:pPr>
      <w:r w:rsidDel="00000000" w:rsidR="00000000" w:rsidRPr="00000000">
        <w:rPr>
          <w:color w:val="2d3f47"/>
          <w:sz w:val="26"/>
          <w:szCs w:val="26"/>
          <w:rtl w:val="0"/>
        </w:rPr>
        <w:t xml:space="preserve">El formato del sistema de archivos es </w:t>
      </w:r>
      <w:r w:rsidDel="00000000" w:rsidR="00000000" w:rsidRPr="00000000">
        <w:rPr>
          <w:rFonts w:ascii="Courier New" w:cs="Courier New" w:eastAsia="Courier New" w:hAnsi="Courier New"/>
          <w:color w:val="2d3f47"/>
          <w:sz w:val="26"/>
          <w:szCs w:val="26"/>
          <w:rtl w:val="0"/>
        </w:rPr>
        <w:t xml:space="preserve">/end_point/year=XXX/month=XX/day=XX/hour=XX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/>
        <w:ind w:left="2160" w:hanging="360"/>
        <w:rPr>
          <w:color w:val="2d3f47"/>
          <w:sz w:val="26"/>
          <w:szCs w:val="26"/>
        </w:rPr>
      </w:pPr>
      <w:r w:rsidDel="00000000" w:rsidR="00000000" w:rsidRPr="00000000">
        <w:rPr>
          <w:color w:val="2d3f47"/>
          <w:sz w:val="26"/>
          <w:szCs w:val="26"/>
          <w:rtl w:val="0"/>
        </w:rPr>
        <w:t xml:space="preserve">La fecha es el timestamp de la llamada al end point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"/>
        </w:numPr>
        <w:shd w:fill="fcfcfc" w:val="clear"/>
        <w:spacing w:after="0" w:afterAutospacing="0" w:before="0" w:beforeAutospacing="0" w:line="288" w:lineRule="auto"/>
        <w:ind w:left="720" w:hanging="360"/>
        <w:rPr>
          <w:color w:val="2d3f47"/>
          <w:sz w:val="26"/>
          <w:szCs w:val="26"/>
        </w:rPr>
      </w:pPr>
      <w:bookmarkStart w:colFirst="0" w:colLast="0" w:name="_kolcbapi7wm2" w:id="1"/>
      <w:bookmarkEnd w:id="1"/>
      <w:r w:rsidDel="00000000" w:rsidR="00000000" w:rsidRPr="00000000">
        <w:rPr>
          <w:color w:val="2d3f47"/>
          <w:sz w:val="34"/>
          <w:szCs w:val="34"/>
          <w:rtl w:val="0"/>
        </w:rPr>
        <w:t xml:space="preserve">Dynamic Routes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2d3f47"/>
          <w:sz w:val="26"/>
          <w:szCs w:val="26"/>
          <w:u w:val="none"/>
        </w:rPr>
      </w:pPr>
      <w:r w:rsidDel="00000000" w:rsidR="00000000" w:rsidRPr="00000000">
        <w:rPr>
          <w:color w:val="2d3f47"/>
          <w:sz w:val="26"/>
          <w:szCs w:val="26"/>
          <w:rtl w:val="0"/>
        </w:rPr>
        <w:t xml:space="preserve">Crear el ejemplo de ruteo @get user/&lt;id&gt;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2d3f47"/>
          <w:sz w:val="26"/>
          <w:szCs w:val="26"/>
          <w:u w:val="none"/>
        </w:rPr>
      </w:pPr>
      <w:r w:rsidDel="00000000" w:rsidR="00000000" w:rsidRPr="00000000">
        <w:rPr>
          <w:color w:val="2d3f47"/>
          <w:sz w:val="26"/>
          <w:szCs w:val="26"/>
          <w:rtl w:val="0"/>
        </w:rPr>
        <w:t xml:space="preserve">Otro que utilice </w:t>
      </w:r>
      <w:r w:rsidDel="00000000" w:rsidR="00000000" w:rsidRPr="00000000">
        <w:rPr>
          <w:color w:val="5e5e5e"/>
          <w:sz w:val="18"/>
          <w:szCs w:val="18"/>
          <w:shd w:fill="f1f3f5" w:val="clear"/>
          <w:rtl w:val="0"/>
        </w:rPr>
        <w:t xml:space="preserve">/user/&lt;from&gt;/connect/&lt;to&gt;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/>
        <w:ind w:left="2160" w:hanging="360"/>
        <w:rPr>
          <w:color w:val="2d3f47"/>
          <w:sz w:val="26"/>
          <w:szCs w:val="26"/>
          <w:u w:val="none"/>
        </w:rPr>
      </w:pPr>
      <w:r w:rsidDel="00000000" w:rsidR="00000000" w:rsidRPr="00000000">
        <w:rPr>
          <w:color w:val="2d3f47"/>
          <w:sz w:val="26"/>
          <w:szCs w:val="26"/>
          <w:rtl w:val="0"/>
        </w:rPr>
        <w:t xml:space="preserve">Crear un endpoint que cargue un csv que tiene fechas y que filtre la data por las fechas del endpoint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1"/>
        </w:numPr>
        <w:shd w:fill="fcfcfc" w:val="clear"/>
        <w:spacing w:after="0" w:afterAutospacing="0" w:before="0" w:beforeAutospacing="0" w:line="288" w:lineRule="auto"/>
        <w:ind w:left="720" w:hanging="360"/>
        <w:rPr>
          <w:color w:val="2d3f47"/>
          <w:sz w:val="26"/>
          <w:szCs w:val="26"/>
        </w:rPr>
      </w:pPr>
      <w:bookmarkStart w:colFirst="0" w:colLast="0" w:name="_780f055azg4j" w:id="2"/>
      <w:bookmarkEnd w:id="2"/>
      <w:r w:rsidDel="00000000" w:rsidR="00000000" w:rsidRPr="00000000">
        <w:rPr>
          <w:color w:val="2d3f47"/>
          <w:sz w:val="34"/>
          <w:szCs w:val="34"/>
          <w:rtl w:val="0"/>
        </w:rPr>
        <w:t xml:space="preserve">Typed Dynamic Routes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2d3f47"/>
          <w:sz w:val="26"/>
          <w:szCs w:val="26"/>
          <w:u w:val="none"/>
        </w:rPr>
      </w:pPr>
      <w:r w:rsidDel="00000000" w:rsidR="00000000" w:rsidRPr="00000000">
        <w:rPr>
          <w:color w:val="2d3f47"/>
          <w:sz w:val="26"/>
          <w:szCs w:val="26"/>
          <w:rtl w:val="0"/>
        </w:rPr>
        <w:t xml:space="preserve">Crear cada uno de los ejemplos de validación de data</w:t>
      </w:r>
    </w:p>
    <w:p w:rsidR="00000000" w:rsidDel="00000000" w:rsidP="00000000" w:rsidRDefault="00000000" w:rsidRPr="00000000" w14:paraId="00000010">
      <w:pPr>
        <w:rPr>
          <w:color w:val="2d3f4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d3f4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d3f47"/>
          <w:sz w:val="26"/>
          <w:szCs w:val="26"/>
        </w:rPr>
      </w:pPr>
      <w:r w:rsidDel="00000000" w:rsidR="00000000" w:rsidRPr="00000000">
        <w:rPr>
          <w:color w:val="2d3f47"/>
          <w:sz w:val="26"/>
          <w:szCs w:val="26"/>
          <w:rtl w:val="0"/>
        </w:rPr>
        <w:t xml:space="preserve">Crear un repositorio y enviarme la dirección. Agregar comentario en el código para explicar cada endpoint.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  <w:sectPrChange w:author="Cruz Leonel del Cid Castro" w:id="0" w:date="2022-10-01T20:39:05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Zelada Chevez Carlos Humberto" w:id="0" w:date="2022-09-28T23:00:48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Cruz Leonel del Cid Castro" w:id="1" w:date="2022-10-01T20:39:0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Cruz Leonel del Cid Castro" w:id="1" w:date="2022-10-01T20:39:0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Si tiene dudas escriban un comentario. Voy a estar respondiendo.</w:t>
        </w:r>
      </w:ins>
    </w:p>
  </w:comment>
  <w:comment w:author="Daniel Behar Aldana" w:id="1" w:date="2022-09-28T23:49:58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Cruz Leonel del Cid Castro" w:id="1" w:date="2022-10-01T20:39:0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Cruz Leonel del Cid Castro" w:id="1" w:date="2022-10-01T20:39:0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Buenas tardes, Carlos. Podría ampliar un poco la instrucción 2a? No la entendemos mucho</w:t>
        </w:r>
      </w:ins>
    </w:p>
  </w:comment>
  <w:comment w:author="Zelada Chevez Carlos Humberto" w:id="2" w:date="2022-09-29T00:46:45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Cruz Leonel del Cid Castro" w:id="1" w:date="2022-10-01T20:39:0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Cruz Leonel del Cid Castro" w:id="1" w:date="2022-10-01T20:39:0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 estructura de Hive. La idea es particionar en carpetas para guardar el request.</w:t>
        </w:r>
      </w:ins>
    </w:p>
  </w:comment>
  <w:comment w:author="Zelada Chevez Carlos Humberto" w:id="3" w:date="2022-09-29T00:47:36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Cruz Leonel del Cid Castro" w:id="1" w:date="2022-10-01T20:39:0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Cruz Leonel del Cid Castro" w:id="1" w:date="2022-10-01T20:39:0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Un request hoy deberia de estar en una carpeta diferente de un request de ayer.</w:t>
        </w:r>
      </w:ins>
    </w:p>
  </w:comment>
  <w:comment w:author="Daniel Behar Aldana" w:id="4" w:date="2022-09-29T00:49:41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Cruz Leonel del Cid Castro" w:id="1" w:date="2022-10-01T20:39:0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Cruz Leonel del Cid Castro" w:id="1" w:date="2022-10-01T20:39:0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 decir, hacemos un request normal pero guardamos el request en un JSON, verdad?</w:t>
        </w:r>
      </w:ins>
    </w:p>
  </w:comment>
  <w:comment w:author="Zelada Chevez Carlos Humberto" w:id="5" w:date="2022-09-29T02:46:20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Cruz Leonel del Cid Castro" w:id="1" w:date="2022-10-01T20:39:0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Cruz Leonel del Cid Castro" w:id="1" w:date="2022-10-01T20:39:0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Si en ese standard de carpetas.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ins w:author="Cruz Leonel del Cid Castro" w:id="1" w:date="2022-10-01T20:39:05Z"/>
      </w:rPr>
    </w:pPr>
    <w:ins w:author="Cruz Leonel del Cid Castro" w:id="1" w:date="2022-10-01T20:39:05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rplumber.io/articles/routing-and-input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